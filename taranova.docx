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506632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1223D" w:rsidRDefault="0041223D" w:rsidP="00F3302A">
          <w:pPr>
            <w:pStyle w:val="a6"/>
          </w:pPr>
          <w:r>
            <w:t>Оглавление</w:t>
          </w:r>
        </w:p>
        <w:p w:rsidR="0041223D" w:rsidRDefault="00F902A6" w:rsidP="00F3302A">
          <w:pPr>
            <w:pStyle w:val="11"/>
            <w:rPr>
              <w:rFonts w:eastAsiaTheme="minorEastAsia"/>
              <w:noProof/>
              <w:lang w:eastAsia="ru-RU"/>
            </w:rPr>
          </w:pPr>
          <w:r w:rsidRPr="00F902A6">
            <w:fldChar w:fldCharType="begin"/>
          </w:r>
          <w:r w:rsidR="0041223D">
            <w:instrText xml:space="preserve"> TOC \o "1-3" \h \z \u </w:instrText>
          </w:r>
          <w:r w:rsidRPr="00F902A6">
            <w:fldChar w:fldCharType="separate"/>
          </w:r>
          <w:hyperlink w:anchor="_Toc524691232" w:history="1">
            <w:r w:rsidR="0041223D" w:rsidRPr="00C7691F">
              <w:rPr>
                <w:rStyle w:val="a3"/>
                <w:noProof/>
              </w:rPr>
              <w:t>Пётр I</w:t>
            </w:r>
            <w:r w:rsidR="004122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23D">
              <w:rPr>
                <w:noProof/>
                <w:webHidden/>
              </w:rPr>
              <w:instrText xml:space="preserve"> PAGEREF _Toc524691232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2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3D" w:rsidRDefault="00F902A6" w:rsidP="00F3302A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24691233" w:history="1">
            <w:r w:rsidR="0041223D" w:rsidRPr="00C7691F">
              <w:rPr>
                <w:rStyle w:val="a3"/>
                <w:noProof/>
              </w:rPr>
              <w:t>Ранние годы</w:t>
            </w:r>
            <w:r w:rsidR="004122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23D">
              <w:rPr>
                <w:noProof/>
                <w:webHidden/>
              </w:rPr>
              <w:instrText xml:space="preserve"> PAGEREF _Toc524691233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2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3D" w:rsidRDefault="00F902A6" w:rsidP="00F3302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24691234" w:history="1">
            <w:r w:rsidR="0041223D" w:rsidRPr="00C7691F">
              <w:rPr>
                <w:rStyle w:val="a3"/>
                <w:noProof/>
              </w:rPr>
              <w:t>Стрелецкий бунт 1682 года и приход к власти Софьи Алексеевны</w:t>
            </w:r>
            <w:r w:rsidR="004122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23D">
              <w:rPr>
                <w:noProof/>
                <w:webHidden/>
              </w:rPr>
              <w:instrText xml:space="preserve"> PAGEREF _Toc524691234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2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3D" w:rsidRDefault="00F902A6" w:rsidP="00F3302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24691235" w:history="1">
            <w:r w:rsidR="0041223D" w:rsidRPr="00C7691F">
              <w:rPr>
                <w:rStyle w:val="a3"/>
                <w:noProof/>
              </w:rPr>
              <w:t>Воцарение Петра I</w:t>
            </w:r>
            <w:r w:rsidR="004122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23D">
              <w:rPr>
                <w:noProof/>
                <w:webHidden/>
              </w:rPr>
              <w:instrText xml:space="preserve"> PAGEREF _Toc524691235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2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3D" w:rsidRDefault="00F902A6" w:rsidP="00F3302A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24691236" w:history="1">
            <w:r w:rsidR="0041223D" w:rsidRPr="00C7691F">
              <w:rPr>
                <w:rStyle w:val="a3"/>
                <w:noProof/>
              </w:rPr>
              <w:t>Начало экспансии России. 1690—1699</w:t>
            </w:r>
            <w:r w:rsidR="004122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23D">
              <w:rPr>
                <w:noProof/>
                <w:webHidden/>
              </w:rPr>
              <w:instrText xml:space="preserve"> PAGEREF _Toc524691236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2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3D" w:rsidRDefault="00F902A6" w:rsidP="00F3302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24691237" w:history="1">
            <w:r w:rsidR="0041223D" w:rsidRPr="00C7691F">
              <w:rPr>
                <w:rStyle w:val="a3"/>
                <w:noProof/>
              </w:rPr>
              <w:t>Азовские походы. 1695, 1696</w:t>
            </w:r>
            <w:r w:rsidR="004122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23D">
              <w:rPr>
                <w:noProof/>
                <w:webHidden/>
              </w:rPr>
              <w:instrText xml:space="preserve"> PAGEREF _Toc524691237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2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3D" w:rsidRDefault="00F902A6" w:rsidP="00F3302A">
          <w:r>
            <w:rPr>
              <w:b/>
              <w:bCs/>
            </w:rPr>
            <w:fldChar w:fldCharType="end"/>
          </w:r>
        </w:p>
      </w:sdtContent>
    </w:sdt>
    <w:p w:rsidR="002233C5" w:rsidRDefault="002233C5" w:rsidP="00F3302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05220" w:rsidRPr="005751BA" w:rsidRDefault="00005220" w:rsidP="00F3302A">
      <w:pPr>
        <w:pStyle w:val="1"/>
      </w:pPr>
      <w:bookmarkStart w:id="0" w:name="_Toc524691232"/>
      <w:r w:rsidRPr="005751BA">
        <w:lastRenderedPageBreak/>
        <w:t>Пётр I</w:t>
      </w:r>
      <w:bookmarkEnd w:id="0"/>
    </w:p>
    <w:p w:rsidR="00005220" w:rsidRPr="00F3302A" w:rsidRDefault="00005220" w:rsidP="00F3302A"/>
    <w:p w:rsidR="00012BAA" w:rsidRDefault="00012BAA" w:rsidP="00F3302A">
      <w:r>
        <w:t>Пётр I Алексе́евич, прозванный Вели́кий (30 мая [9 июня] 1672 года — 28 января [8 февраля] 1725 года) — последний царь всея Руси (с 1682 года) и первый Император Всероссийский (с 1721 года).</w:t>
      </w:r>
    </w:p>
    <w:p w:rsidR="00012BAA" w:rsidRDefault="00012BAA" w:rsidP="00F3302A">
      <w:r>
        <w:t xml:space="preserve">Представитель династии </w:t>
      </w:r>
      <w:hyperlink r:id="rId9" w:tooltip="https://ru.wikipedia.org/wiki/Романовы" w:history="1">
        <w:r w:rsidRPr="009C18AF">
          <w:rPr>
            <w:rStyle w:val="a3"/>
          </w:rPr>
          <w:t>Ром</w:t>
        </w:r>
        <w:r w:rsidRPr="009C18AF">
          <w:rPr>
            <w:rStyle w:val="a3"/>
          </w:rPr>
          <w:t>а</w:t>
        </w:r>
        <w:r w:rsidRPr="009C18AF">
          <w:rPr>
            <w:rStyle w:val="a3"/>
          </w:rPr>
          <w:t>новых</w:t>
        </w:r>
      </w:hyperlink>
      <w:r>
        <w:t>. Был провозглашён царём в 10-летнем возрасте, стал править самостоятельно с 1689 года. Формальным соправителем Петра был его брат Иван (до своей смерти в 1696 году).</w:t>
      </w:r>
    </w:p>
    <w:p w:rsidR="00012BAA" w:rsidRDefault="00012BAA" w:rsidP="00F3302A">
      <w:r>
        <w:t xml:space="preserve">С юных лет проявляя интерес к наукам и заграничному образу жизни, Пётр первым из русских царей совершил длительное </w:t>
      </w:r>
      <w:hyperlink r:id="rId10" w:history="1">
        <w:r w:rsidRPr="00F3302A">
          <w:rPr>
            <w:rStyle w:val="a3"/>
          </w:rPr>
          <w:t>путешествие в страны Западной Европы</w:t>
        </w:r>
      </w:hyperlink>
      <w:r>
        <w:t>. По возвращении из него, в 1698 году, Пётр развернул масштабные реформы российского государства и общественного уклада. Одним из главных достижений Петра стало решение поставленной в XVI веке задачи: расширение территорий России в Прибалтийском регионе после победы в Великой Северной войне, что позволило ему принять в 1721 году</w:t>
      </w:r>
      <w:r>
        <w:t xml:space="preserve"> титул российского императора.</w:t>
      </w:r>
      <w:r>
        <w:cr/>
      </w:r>
    </w:p>
    <w:p w:rsidR="005751BA" w:rsidRDefault="00012BAA" w:rsidP="00F3302A">
      <w:r>
        <w:t>В исторической науке и в общественном мнении с конца XVIII века по настоящее время прису</w:t>
      </w:r>
      <w:r>
        <w:t>т</w:t>
      </w:r>
      <w:r>
        <w:t>ствуют диаметрально противоположные оценки как личности Петра I, так и его роли в и</w:t>
      </w:r>
      <w:r>
        <w:t>с</w:t>
      </w:r>
      <w:r>
        <w:t>тории России. В официальной российской историографии Петра было принято считать одним из наиболее выдающихся государственных деятелей, определившим направление развития России в XVIII веке. Однако многие историки, в том числе Николай Карамзин, Василий Ключе</w:t>
      </w:r>
      <w:r>
        <w:t>в</w:t>
      </w:r>
      <w:r>
        <w:t xml:space="preserve">ский, </w:t>
      </w:r>
      <w:commentRangeStart w:id="1"/>
      <w:del w:id="2" w:author="Наталия" w:date="2018-09-21T09:45:00Z">
        <w:r w:rsidDel="00F3302A">
          <w:delText>Павел</w:delText>
        </w:r>
      </w:del>
      <w:commentRangeEnd w:id="1"/>
      <w:r w:rsidR="00F3302A">
        <w:rPr>
          <w:rStyle w:val="af1"/>
        </w:rPr>
        <w:commentReference w:id="1"/>
      </w:r>
      <w:del w:id="3" w:author="Наталия" w:date="2018-09-21T09:45:00Z">
        <w:r w:rsidDel="00F3302A">
          <w:delText xml:space="preserve"> Милюков </w:delText>
        </w:r>
      </w:del>
      <w:r>
        <w:t>и другие, высказывали резко критические оценки.</w:t>
      </w:r>
    </w:p>
    <w:p w:rsidR="005751BA" w:rsidRPr="005751BA" w:rsidRDefault="00551E83" w:rsidP="00F3302A">
      <w:pPr>
        <w:pStyle w:val="2"/>
      </w:pPr>
      <w:bookmarkStart w:id="4" w:name="_Toc524691233"/>
      <w:r w:rsidRPr="005751B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419735</wp:posOffset>
            </wp:positionV>
            <wp:extent cx="1952625" cy="2282190"/>
            <wp:effectExtent l="0" t="0" r="9525" b="3810"/>
            <wp:wrapSquare wrapText="bothSides"/>
            <wp:docPr id="44" name="Рисунок 44" descr="https://upload.wikimedia.org/wikipedia/commons/thumb/5/5b/Birth_of_Peter_the_Great.jpg/205px-Birth_of_Peter_the_Great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upload.wikimedia.org/wikipedia/commons/thumb/5/5b/Birth_of_Peter_the_Great.jpg/205px-Birth_of_Peter_the_Great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51BA" w:rsidRPr="005751BA">
        <w:t>Ранние годы</w:t>
      </w:r>
      <w:bookmarkEnd w:id="4"/>
    </w:p>
    <w:p w:rsidR="005751BA" w:rsidRPr="005751BA" w:rsidRDefault="005751BA" w:rsidP="00F3302A"/>
    <w:p w:rsidR="005751BA" w:rsidRPr="005751BA" w:rsidRDefault="005751BA" w:rsidP="00F3302A">
      <w:r w:rsidRPr="005751BA">
        <w:t>Пётр родился в ночь на 30 мая (</w:t>
      </w:r>
      <w:r w:rsidRPr="00012BAA">
        <w:t>9 июня</w:t>
      </w:r>
      <w:r w:rsidRPr="005751BA">
        <w:t>) </w:t>
      </w:r>
      <w:r w:rsidRPr="00012BAA">
        <w:t>1672</w:t>
      </w:r>
      <w:r w:rsidRPr="005751BA">
        <w:t> года (в 7180 году по </w:t>
      </w:r>
      <w:r w:rsidRPr="00012BAA">
        <w:t>принятому тогда летоисчислению</w:t>
      </w:r>
      <w:r w:rsidRPr="005751BA">
        <w:t> «от </w:t>
      </w:r>
      <w:r w:rsidRPr="00012BAA">
        <w:t>сотворения м</w:t>
      </w:r>
      <w:r w:rsidRPr="00012BAA">
        <w:t>и</w:t>
      </w:r>
      <w:r w:rsidRPr="00012BAA">
        <w:t>ра</w:t>
      </w:r>
      <w:r w:rsidRPr="005751BA">
        <w:t>»):</w:t>
      </w:r>
    </w:p>
    <w:p w:rsidR="005751BA" w:rsidRPr="005751BA" w:rsidRDefault="005751BA" w:rsidP="00F3302A">
      <w:r w:rsidRPr="005751BA">
        <w:t>«В нынешнем во 180 году Маия в 30 день, за молитв Святых отец, Бог простил Царицу Нашу и Великую Княгиню Наталию Кирилловну, а родила Нам сына, благовернаго Царевича и В</w:t>
      </w:r>
      <w:r w:rsidRPr="005751BA">
        <w:t>е</w:t>
      </w:r>
      <w:r w:rsidRPr="005751BA">
        <w:t>ликаго Князя Петра Алексеевича всея Великия и Малыя и Б</w:t>
      </w:r>
      <w:r w:rsidRPr="005751BA">
        <w:t>е</w:t>
      </w:r>
      <w:r w:rsidRPr="005751BA">
        <w:t>лыя России, а имянины его Июня 29 числа».</w:t>
      </w:r>
    </w:p>
    <w:p w:rsidR="005751BA" w:rsidRPr="005751BA" w:rsidRDefault="005751BA" w:rsidP="00F3302A">
      <w:r w:rsidRPr="005751BA">
        <w:t>— Полное с</w:t>
      </w:r>
      <w:r w:rsidR="0041223D">
        <w:t>обрание законов, том I, стр.886</w:t>
      </w:r>
      <w:r w:rsidR="0041223D">
        <w:rPr>
          <w:rStyle w:val="a9"/>
        </w:rPr>
        <w:endnoteReference w:id="2"/>
      </w:r>
    </w:p>
    <w:p w:rsidR="005751BA" w:rsidRPr="005751BA" w:rsidRDefault="005751BA" w:rsidP="00F3302A">
      <w:r w:rsidRPr="005751BA">
        <w:t>Точное место рождения Петра неизвестно; некоторые ист</w:t>
      </w:r>
      <w:r w:rsidRPr="005751BA">
        <w:t>о</w:t>
      </w:r>
      <w:r w:rsidRPr="005751BA">
        <w:t>рики указывали местом рождения </w:t>
      </w:r>
      <w:r w:rsidRPr="00012BAA">
        <w:t>Теремной дворец</w:t>
      </w:r>
      <w:r w:rsidRPr="005751BA">
        <w:t> </w:t>
      </w:r>
      <w:r w:rsidRPr="00012BAA">
        <w:t>Кремля</w:t>
      </w:r>
      <w:r w:rsidR="0041223D">
        <w:rPr>
          <w:rStyle w:val="a9"/>
        </w:rPr>
        <w:endnoteReference w:id="3"/>
      </w:r>
      <w:r w:rsidRPr="005751BA">
        <w:t>, а согласно народным сказаниям Пётр родился в селе </w:t>
      </w:r>
      <w:r w:rsidRPr="00012BAA">
        <w:t>Коломенское</w:t>
      </w:r>
      <w:r w:rsidRPr="005751BA">
        <w:t>, указывалось также и </w:t>
      </w:r>
      <w:r w:rsidRPr="00012BAA">
        <w:t>Измайлово</w:t>
      </w:r>
      <w:r w:rsidR="0041223D">
        <w:rPr>
          <w:rStyle w:val="a9"/>
        </w:rPr>
        <w:endnoteReference w:id="4"/>
      </w:r>
      <w:r w:rsidR="0041223D">
        <w:rPr>
          <w:rStyle w:val="a9"/>
        </w:rPr>
        <w:endnoteReference w:id="5"/>
      </w:r>
      <w:r w:rsidRPr="005751BA">
        <w:t>.</w:t>
      </w:r>
    </w:p>
    <w:p w:rsidR="005751BA" w:rsidRPr="005751BA" w:rsidRDefault="005751BA" w:rsidP="00F3302A">
      <w:r w:rsidRPr="005751BA">
        <w:t>Отец — царь </w:t>
      </w:r>
      <w:r w:rsidRPr="00012BAA">
        <w:t>Алексей Михайлович</w:t>
      </w:r>
      <w:r w:rsidRPr="005751BA">
        <w:t> — имел </w:t>
      </w:r>
      <w:r w:rsidRPr="00012BAA">
        <w:t>многочисленное потомство</w:t>
      </w:r>
      <w:r w:rsidRPr="005751BA">
        <w:t>: Пётр I был 14-м ребё</w:t>
      </w:r>
      <w:r w:rsidRPr="005751BA">
        <w:t>н</w:t>
      </w:r>
      <w:r w:rsidRPr="005751BA">
        <w:t>ком, но первым от второй жены, царицы </w:t>
      </w:r>
      <w:r w:rsidRPr="00012BAA">
        <w:t>Натальи Нарышкиной</w:t>
      </w:r>
      <w:r w:rsidRPr="005751BA">
        <w:t>. 29 июня в </w:t>
      </w:r>
      <w:r w:rsidRPr="00012BAA">
        <w:t>день св. апостолов Петра и Павла</w:t>
      </w:r>
      <w:r w:rsidRPr="005751BA">
        <w:t> царевич был крещён в </w:t>
      </w:r>
      <w:r w:rsidRPr="00012BAA">
        <w:t>Чудовом монастыре</w:t>
      </w:r>
      <w:r w:rsidRPr="005751BA">
        <w:t> (по другим данным в </w:t>
      </w:r>
      <w:r w:rsidR="00012BAA" w:rsidRPr="00012BAA">
        <w:t>храме Григория</w:t>
      </w:r>
      <w:r w:rsidRPr="00012BAA">
        <w:t xml:space="preserve"> Неокесарийского</w:t>
      </w:r>
      <w:r w:rsidRPr="005751BA">
        <w:t>, в Дербицах), </w:t>
      </w:r>
      <w:r w:rsidRPr="00012BAA">
        <w:t>протопопом</w:t>
      </w:r>
      <w:r w:rsidRPr="005751BA">
        <w:t> Андреем Савиновым и наречён Петром. Причина, по которой он получил имя «</w:t>
      </w:r>
      <w:r w:rsidRPr="009C18AF">
        <w:t>Пётр</w:t>
      </w:r>
      <w:r w:rsidRPr="005751BA">
        <w:t xml:space="preserve">», не ясна, возможно, в качестве эвфонического соответствия </w:t>
      </w:r>
      <w:r w:rsidRPr="005751BA">
        <w:lastRenderedPageBreak/>
        <w:t>имени старшего брата, так как он родился день в день с Фёдором. Оно не встречалось </w:t>
      </w:r>
      <w:r w:rsidRPr="009C18AF">
        <w:t>ни у Р</w:t>
      </w:r>
      <w:r w:rsidRPr="009C18AF">
        <w:t>о</w:t>
      </w:r>
      <w:r w:rsidRPr="009C18AF">
        <w:t>мановых</w:t>
      </w:r>
      <w:r w:rsidRPr="005751BA">
        <w:t>, ни у Нарышкиных. Последним представителем московской династии </w:t>
      </w:r>
      <w:r w:rsidRPr="009C18AF">
        <w:t>Рюриковичей</w:t>
      </w:r>
      <w:r w:rsidRPr="005751BA">
        <w:t> с таким именем был </w:t>
      </w:r>
      <w:r w:rsidRPr="009C18AF">
        <w:t>Пётр Дмитриевич</w:t>
      </w:r>
      <w:r w:rsidRPr="005751BA">
        <w:t>, умерший в 1428 году</w:t>
      </w:r>
      <w:r w:rsidRPr="009C18AF">
        <w:rPr>
          <w:vertAlign w:val="superscript"/>
        </w:rPr>
        <w:t>]</w:t>
      </w:r>
      <w:r w:rsidRPr="005751BA">
        <w:t>.</w:t>
      </w:r>
    </w:p>
    <w:p w:rsidR="005751BA" w:rsidRPr="005751BA" w:rsidRDefault="005751BA" w:rsidP="00F3302A">
      <w:r w:rsidRPr="005751BA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-4445</wp:posOffset>
            </wp:positionV>
            <wp:extent cx="1614805" cy="1886585"/>
            <wp:effectExtent l="0" t="0" r="4445" b="0"/>
            <wp:wrapSquare wrapText="bothSides"/>
            <wp:docPr id="43" name="Рисунок 43" descr="https://upload.wikimedia.org/wikipedia/commons/thumb/4/4d/Young_Peter_the_Great_parsuna.jpg/170px-Young_Peter_the_Great_parsuna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upload.wikimedia.org/wikipedia/commons/thumb/4/4d/Young_Peter_the_Great_parsuna.jpg/170px-Young_Peter_the_Great_parsuna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51BA" w:rsidRPr="005751BA" w:rsidRDefault="005751BA" w:rsidP="00F3302A">
      <w:r w:rsidRPr="005751BA">
        <w:t>Побыв год с царицей, он был отдан на воспитание нянькам. На 4 году жизни Петра, в 1676 году, умер царь Алексей Михайл</w:t>
      </w:r>
      <w:r w:rsidRPr="005751BA">
        <w:t>о</w:t>
      </w:r>
      <w:r w:rsidRPr="005751BA">
        <w:t>вич. </w:t>
      </w:r>
      <w:r w:rsidRPr="009C18AF">
        <w:t>Опекуном</w:t>
      </w:r>
      <w:r w:rsidRPr="005751BA">
        <w:t> царевича стал его </w:t>
      </w:r>
      <w:r w:rsidRPr="009C18AF">
        <w:t>единокровный</w:t>
      </w:r>
      <w:r w:rsidRPr="005751BA">
        <w:t> брат, крёстный отец и новый царь </w:t>
      </w:r>
      <w:r w:rsidRPr="009C18AF">
        <w:t>Фёдор Алексеевич</w:t>
      </w:r>
      <w:r w:rsidRPr="005751BA">
        <w:t>. Пётр получил слабое образ</w:t>
      </w:r>
      <w:r w:rsidRPr="005751BA">
        <w:t>о</w:t>
      </w:r>
      <w:r w:rsidRPr="005751BA">
        <w:t>вание, и до конца жизни писал с ошибками. Это было обусловлено тем, что тогдашний патриарх московский в рамках борьбы с «л</w:t>
      </w:r>
      <w:r w:rsidRPr="005751BA">
        <w:t>а</w:t>
      </w:r>
      <w:r w:rsidRPr="005751BA">
        <w:t>тинизацией» и «иноземным влиянием» отстранил от царского двора учеников </w:t>
      </w:r>
      <w:r w:rsidRPr="009C18AF">
        <w:t>Симеона Полоцкого</w:t>
      </w:r>
      <w:r w:rsidRPr="005751BA">
        <w:t>, который обучал старших братьев Петра, инастоял на том, чтобы обучением Петра занимались хуже образова</w:t>
      </w:r>
      <w:r w:rsidRPr="005751BA">
        <w:t>н</w:t>
      </w:r>
      <w:r w:rsidRPr="005751BA">
        <w:t>ные </w:t>
      </w:r>
      <w:r w:rsidRPr="009C18AF">
        <w:t>дьяки</w:t>
      </w:r>
      <w:r w:rsidR="009C18AF">
        <w:t xml:space="preserve"> </w:t>
      </w:r>
      <w:r w:rsidRPr="009C18AF">
        <w:t>Никита Зотов</w:t>
      </w:r>
      <w:r w:rsidRPr="005751BA">
        <w:t> и </w:t>
      </w:r>
      <w:r w:rsidRPr="009C18AF">
        <w:t>Афанасий Нестеров</w:t>
      </w:r>
      <w:r w:rsidRPr="005751BA">
        <w:t>. Кроме этого, Пётр не имел возможности пол</w:t>
      </w:r>
      <w:r w:rsidRPr="005751BA">
        <w:t>у</w:t>
      </w:r>
      <w:r w:rsidRPr="005751BA">
        <w:t>чить образование у какого-либо выпускника </w:t>
      </w:r>
      <w:r w:rsidRPr="009C18AF">
        <w:t>университета</w:t>
      </w:r>
      <w:r w:rsidR="009C18AF">
        <w:t xml:space="preserve"> </w:t>
      </w:r>
      <w:r w:rsidRPr="005751BA">
        <w:t>или у учителя </w:t>
      </w:r>
      <w:r w:rsidRPr="009C18AF">
        <w:t>средней школы</w:t>
      </w:r>
      <w:r w:rsidRPr="005751BA">
        <w:t>, так как ни университетов, ни средних школ во времена детства Петра в </w:t>
      </w:r>
      <w:r w:rsidRPr="009C18AF">
        <w:t>Русском царстве</w:t>
      </w:r>
      <w:r w:rsidR="009C18AF">
        <w:t xml:space="preserve"> </w:t>
      </w:r>
      <w:r w:rsidRPr="005751BA">
        <w:t>ещё не существовало, а среди </w:t>
      </w:r>
      <w:r w:rsidRPr="009C18AF">
        <w:t>сословий</w:t>
      </w:r>
      <w:r w:rsidR="009C18AF">
        <w:t xml:space="preserve"> </w:t>
      </w:r>
      <w:r w:rsidRPr="005751BA">
        <w:t>русского общества лишь </w:t>
      </w:r>
      <w:r w:rsidRPr="009C18AF">
        <w:t>дьяки</w:t>
      </w:r>
      <w:r w:rsidRPr="005751BA">
        <w:t>, </w:t>
      </w:r>
      <w:r w:rsidRPr="009C18AF">
        <w:t>подьячие</w:t>
      </w:r>
      <w:r w:rsidRPr="005751BA">
        <w:t>, </w:t>
      </w:r>
      <w:r w:rsidRPr="009C18AF">
        <w:t>духовенство</w:t>
      </w:r>
      <w:r w:rsidRPr="005751BA">
        <w:t>, бояре и некоторые купцы были обучены грамоте</w:t>
      </w:r>
      <w:r w:rsidR="009C18AF">
        <w:t>.</w:t>
      </w:r>
    </w:p>
    <w:p w:rsidR="005751BA" w:rsidRPr="005751BA" w:rsidRDefault="005751BA" w:rsidP="00F3302A">
      <w:pPr>
        <w:pStyle w:val="3"/>
      </w:pPr>
      <w:bookmarkStart w:id="5" w:name="_Toc524691234"/>
      <w:r w:rsidRPr="005751BA">
        <w:t>Стрелецкий бунт 1682 года и приход к власти Софьи Алексеевны</w:t>
      </w:r>
      <w:bookmarkEnd w:id="5"/>
    </w:p>
    <w:p w:rsidR="005751BA" w:rsidRDefault="005751BA" w:rsidP="00F3302A">
      <w:r w:rsidRPr="005751BA">
        <w:t>Организаторы фактически дворцового переворота объявили версию о собственноручной пер</w:t>
      </w:r>
      <w:r w:rsidRPr="005751BA">
        <w:t>е</w:t>
      </w:r>
      <w:r w:rsidRPr="005751BA">
        <w:t>даче «скипетра» умирающим Фёдором Алексеевичем своему младшему брату Петру, но до</w:t>
      </w:r>
      <w:r w:rsidRPr="005751BA">
        <w:t>с</w:t>
      </w:r>
      <w:r w:rsidRPr="005751BA">
        <w:t>товерных свидетельств тому предъявлено не было.</w:t>
      </w:r>
    </w:p>
    <w:p w:rsidR="005751BA" w:rsidRPr="005751BA" w:rsidRDefault="005751BA" w:rsidP="00F3302A">
      <w:r w:rsidRPr="005751BA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-2540</wp:posOffset>
            </wp:positionV>
            <wp:extent cx="2858770" cy="1820545"/>
            <wp:effectExtent l="0" t="0" r="0" b="8255"/>
            <wp:wrapSquare wrapText="bothSides"/>
            <wp:docPr id="42" name="Рисунок 42" descr="https://upload.wikimedia.org/wikipedia/commons/thumb/b/ba/Streltsy_mutiny_in_1682.jpg/300px-Streltsy_mutiny_in_1682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upload.wikimedia.org/wikipedia/commons/thumb/b/ba/Streltsy_mutiny_in_1682.jpg/300px-Streltsy_mutiny_in_1682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51BA">
        <w:t>Мятеж стрельцов в 1682. Стрельцы выволак</w:t>
      </w:r>
      <w:r w:rsidRPr="005751BA">
        <w:t>и</w:t>
      </w:r>
      <w:r w:rsidRPr="005751BA">
        <w:t>вают из дворца Ивана Нарышкина. Пока Пётр I утешает мать, царевна Софья наблюдает с удовлетворением. Картина </w:t>
      </w:r>
      <w:r w:rsidRPr="009C18AF">
        <w:t>А. И. Корзухина</w:t>
      </w:r>
      <w:r w:rsidRPr="005751BA">
        <w:t>, 1882</w:t>
      </w:r>
    </w:p>
    <w:p w:rsidR="005751BA" w:rsidRPr="005751BA" w:rsidRDefault="005751BA" w:rsidP="00F3302A">
      <w:r w:rsidRPr="009C18AF">
        <w:t>Милославские</w:t>
      </w:r>
      <w:r w:rsidRPr="005751BA">
        <w:t>, родственники царевича Ивана и царевны Софьи по их матери, усмотрели в пр</w:t>
      </w:r>
      <w:r w:rsidRPr="005751BA">
        <w:t>о</w:t>
      </w:r>
      <w:r w:rsidRPr="005751BA">
        <w:t>возглашении Петра царём ущемление своих интересов. </w:t>
      </w:r>
      <w:r w:rsidRPr="009C18AF">
        <w:t>Стрельцы</w:t>
      </w:r>
      <w:r w:rsidRPr="005751BA">
        <w:t>, которых в Москве было более 20 тысяч, уже давно проявляли недовол</w:t>
      </w:r>
      <w:r w:rsidRPr="005751BA">
        <w:t>ь</w:t>
      </w:r>
      <w:r w:rsidRPr="005751BA">
        <w:t>ство и своенравие; и, видимо, подстрекаемые Милославскими, 15 (</w:t>
      </w:r>
      <w:r w:rsidRPr="009C18AF">
        <w:t>25</w:t>
      </w:r>
      <w:r w:rsidRPr="005751BA">
        <w:t>) мая </w:t>
      </w:r>
      <w:r w:rsidRPr="009C18AF">
        <w:t>1682</w:t>
      </w:r>
      <w:r w:rsidRPr="005751BA">
        <w:t> года выступили открыто: с криками, что Нарышкины задушили царевича Ивана, двинулись к Кремлю. Наталья Кирилловна, надеясь успокоить бунтовщиков, вместе с патриархом и боярами вывела Петра с братом на </w:t>
      </w:r>
      <w:r w:rsidRPr="009C18AF">
        <w:t>Красное крыльцо</w:t>
      </w:r>
      <w:r w:rsidRPr="005751BA">
        <w:t>. Однако восстание не закончилось. В первые часы были убиты бо</w:t>
      </w:r>
      <w:r w:rsidRPr="005751BA">
        <w:t>я</w:t>
      </w:r>
      <w:r w:rsidRPr="005751BA">
        <w:t>ре </w:t>
      </w:r>
      <w:r w:rsidRPr="009C18AF">
        <w:t>Артамон Матвеев</w:t>
      </w:r>
      <w:r w:rsidRPr="005751BA">
        <w:t> и </w:t>
      </w:r>
      <w:r w:rsidRPr="009C18AF">
        <w:t>Михаил Долгорукий</w:t>
      </w:r>
      <w:r w:rsidRPr="005751BA">
        <w:t>, потом и другие сторонники царицы Натальи, в том числе два её брата Нарышкины.</w:t>
      </w:r>
    </w:p>
    <w:p w:rsidR="005751BA" w:rsidRPr="005751BA" w:rsidRDefault="005751BA" w:rsidP="00F3302A">
      <w:r w:rsidRPr="005751BA">
        <w:t>26 мая выборные от стрелецких полков явились во дворец и потребовали, чтобы старший Иван признавался первым царём, а младший Пётр — вторым. Опасаясь повторения погрома, бояре согласились, и патриарх Иоаким тотчас же совершил в </w:t>
      </w:r>
      <w:r w:rsidRPr="009C18AF">
        <w:t>Успенском соб</w:t>
      </w:r>
      <w:r w:rsidRPr="009C18AF">
        <w:t>о</w:t>
      </w:r>
      <w:r w:rsidRPr="009C18AF">
        <w:t>ре</w:t>
      </w:r>
      <w:r w:rsidRPr="005751BA">
        <w:t> торжественный молебен о здравии двух наречённых царей; а 25 июня </w:t>
      </w:r>
      <w:r w:rsidRPr="009C18AF">
        <w:t>венчал</w:t>
      </w:r>
      <w:r w:rsidRPr="005751BA">
        <w:t> их на царство.</w:t>
      </w:r>
    </w:p>
    <w:p w:rsidR="005751BA" w:rsidRPr="005751BA" w:rsidRDefault="005751BA" w:rsidP="00F3302A">
      <w:r w:rsidRPr="005751BA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2479675" cy="1285240"/>
            <wp:effectExtent l="0" t="0" r="0" b="0"/>
            <wp:wrapSquare wrapText="bothSides"/>
            <wp:docPr id="41" name="Рисунок 41" descr="https://upload.wikimedia.org/wikipedia/commons/thumb/d/d1/Petr_I_and_Ivan_V_coin.jpg/260px-Petr_I_and_Ivan_V_coin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upload.wikimedia.org/wikipedia/commons/thumb/d/d1/Petr_I_and_Ivan_V_coin.jpg/260px-Petr_I_and_Ivan_V_coin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51BA" w:rsidRPr="005751BA" w:rsidRDefault="005751BA" w:rsidP="00F3302A">
      <w:r w:rsidRPr="005751BA">
        <w:t>Копия наградного «угорского» золотого за</w:t>
      </w:r>
      <w:r w:rsidR="009C18AF">
        <w:t xml:space="preserve"> </w:t>
      </w:r>
      <w:r w:rsidRPr="009C18AF">
        <w:t>Крымские походы</w:t>
      </w:r>
      <w:r w:rsidRPr="005751BA">
        <w:t> с изображениями Петра I и</w:t>
      </w:r>
      <w:r w:rsidR="009C18AF">
        <w:t xml:space="preserve"> </w:t>
      </w:r>
      <w:r w:rsidRPr="009C18AF">
        <w:t>Ивана V</w:t>
      </w:r>
      <w:r w:rsidRPr="005751BA">
        <w:t> (</w:t>
      </w:r>
      <w:r w:rsidRPr="009C18AF">
        <w:t>орёл</w:t>
      </w:r>
      <w:r w:rsidRPr="005751BA">
        <w:t>). </w:t>
      </w:r>
      <w:r w:rsidRPr="009C18AF">
        <w:t>Царевна Софья</w:t>
      </w:r>
      <w:r w:rsidRPr="005751BA">
        <w:t> (</w:t>
      </w:r>
      <w:r w:rsidRPr="009C18AF">
        <w:t>аверс</w:t>
      </w:r>
      <w:r w:rsidRPr="005751BA">
        <w:t>). 1689 год</w:t>
      </w:r>
    </w:p>
    <w:p w:rsidR="009C18AF" w:rsidRDefault="009C18AF" w:rsidP="00F3302A">
      <w:pPr>
        <w:pStyle w:val="3"/>
      </w:pPr>
      <w:bookmarkStart w:id="6" w:name="_Toc524691235"/>
    </w:p>
    <w:p w:rsidR="005751BA" w:rsidRPr="005751BA" w:rsidRDefault="005751BA" w:rsidP="00F3302A">
      <w:pPr>
        <w:pStyle w:val="3"/>
      </w:pPr>
      <w:r w:rsidRPr="005751BA">
        <w:t>Воцарение Петра I</w:t>
      </w:r>
      <w:bookmarkEnd w:id="6"/>
    </w:p>
    <w:p w:rsidR="005751BA" w:rsidRDefault="005751BA" w:rsidP="00F3302A">
      <w:r w:rsidRPr="005751BA">
        <w:t>Активность Петра сильно тревожила царевну Софью, понимавшую, что с наступлением с</w:t>
      </w:r>
      <w:r w:rsidRPr="005751BA">
        <w:t>о</w:t>
      </w:r>
      <w:r w:rsidRPr="005751BA">
        <w:t>вершеннолетия </w:t>
      </w:r>
      <w:r w:rsidRPr="009C18AF">
        <w:t>единокровного брата</w:t>
      </w:r>
      <w:r w:rsidRPr="005751BA">
        <w:t> ей придётся расстаться с властью. Одно время сторо</w:t>
      </w:r>
      <w:r w:rsidRPr="005751BA">
        <w:t>н</w:t>
      </w:r>
      <w:r w:rsidRPr="005751BA">
        <w:t>никами царевны вынашивался план </w:t>
      </w:r>
      <w:r w:rsidRPr="009C18AF">
        <w:t>коронования</w:t>
      </w:r>
      <w:r w:rsidRPr="005751BA">
        <w:t>, но </w:t>
      </w:r>
      <w:r w:rsidRPr="009C18AF">
        <w:t>патриарх</w:t>
      </w:r>
      <w:r w:rsidRPr="005751BA">
        <w:t> </w:t>
      </w:r>
      <w:r w:rsidRPr="009C18AF">
        <w:t>Иоаким</w:t>
      </w:r>
      <w:r w:rsidRPr="005751BA">
        <w:t> был категорически пр</w:t>
      </w:r>
      <w:r w:rsidRPr="005751BA">
        <w:t>о</w:t>
      </w:r>
      <w:r w:rsidRPr="005751BA">
        <w:t>тив.</w:t>
      </w:r>
    </w:p>
    <w:p w:rsidR="005751BA" w:rsidRPr="005751BA" w:rsidRDefault="005751BA" w:rsidP="00F3302A">
      <w:r w:rsidRPr="005751BA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-4445</wp:posOffset>
            </wp:positionV>
            <wp:extent cx="2092325" cy="2446655"/>
            <wp:effectExtent l="0" t="0" r="3175" b="0"/>
            <wp:wrapSquare wrapText="bothSides"/>
            <wp:docPr id="37" name="Рисунок 37" descr="https://upload.wikimedia.org/wikipedia/commons/thumb/0/04/Sophia_Alekseyevna_of_Russia.jpg/220px-Sophia_Alekseyevna_of_Russia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upload.wikimedia.org/wikipedia/commons/thumb/0/04/Sophia_Alekseyevna_of_Russia.jpg/220px-Sophia_Alekseyevna_of_Russia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51BA" w:rsidRPr="005751BA" w:rsidRDefault="005751BA" w:rsidP="00F3302A">
      <w:r w:rsidRPr="005751BA">
        <w:t>Царевна </w:t>
      </w:r>
      <w:r w:rsidRPr="009C18AF">
        <w:t>Софья Алексеевна</w:t>
      </w:r>
    </w:p>
    <w:p w:rsidR="005751BA" w:rsidRPr="005751BA" w:rsidRDefault="005751BA" w:rsidP="00F3302A">
      <w:r w:rsidRPr="005751BA">
        <w:t>Походы на </w:t>
      </w:r>
      <w:r w:rsidRPr="009C18AF">
        <w:t>крымских татар</w:t>
      </w:r>
      <w:r w:rsidRPr="005751BA">
        <w:t>, осуществлённые в 1687 и 1689 годах фаворитом царевны </w:t>
      </w:r>
      <w:r w:rsidRPr="009C18AF">
        <w:t>князем Василием Голицыным</w:t>
      </w:r>
      <w:r w:rsidRPr="005751BA">
        <w:t>, были малоуспешны, но преподносились как крупные и щедро вознаграждаемые победы, что вызывало недовольство многих.</w:t>
      </w:r>
    </w:p>
    <w:p w:rsidR="005751BA" w:rsidRPr="005751BA" w:rsidRDefault="005751BA" w:rsidP="00F3302A">
      <w:r w:rsidRPr="005751BA">
        <w:t>8 (</w:t>
      </w:r>
      <w:r w:rsidRPr="009C18AF">
        <w:t>18</w:t>
      </w:r>
      <w:r w:rsidRPr="005751BA">
        <w:t>) июля </w:t>
      </w:r>
      <w:r w:rsidRPr="009C18AF">
        <w:t>1689</w:t>
      </w:r>
      <w:r w:rsidRPr="005751BA">
        <w:t> года, в праздник </w:t>
      </w:r>
      <w:r w:rsidRPr="009C18AF">
        <w:t>Казанской иконы Богом</w:t>
      </w:r>
      <w:r w:rsidRPr="009C18AF">
        <w:t>а</w:t>
      </w:r>
      <w:r w:rsidRPr="009C18AF">
        <w:t>тери</w:t>
      </w:r>
      <w:r w:rsidRPr="005751BA">
        <w:t>, произошёл первый публичный конфликт между во</w:t>
      </w:r>
      <w:r w:rsidRPr="005751BA">
        <w:t>з</w:t>
      </w:r>
      <w:r w:rsidRPr="005751BA">
        <w:t>мужавшим Петром и Правительницею. В тот день, по обычаю, совершался </w:t>
      </w:r>
      <w:r w:rsidRPr="009C18AF">
        <w:t>крестный ход</w:t>
      </w:r>
      <w:r w:rsidR="009C18AF">
        <w:t xml:space="preserve"> </w:t>
      </w:r>
      <w:r w:rsidRPr="005751BA">
        <w:t>из Кремля в </w:t>
      </w:r>
      <w:r w:rsidRPr="009C18AF">
        <w:t>Казанский собор</w:t>
      </w:r>
      <w:r w:rsidRPr="005751BA">
        <w:t>. По окончании обедни Пётр подошёл к сестре и объявил, чтобы она не смела идти вм</w:t>
      </w:r>
      <w:r w:rsidRPr="005751BA">
        <w:t>е</w:t>
      </w:r>
      <w:r w:rsidRPr="005751BA">
        <w:t>сте с мужчинами в процессии. Софья приняла вызов: взяла в руки образ Пресвятой Богородицы и пошла за крестами и </w:t>
      </w:r>
      <w:r w:rsidRPr="009C18AF">
        <w:t>хоругвями</w:t>
      </w:r>
      <w:r w:rsidRPr="005751BA">
        <w:t>. Не подготовленный к такому исходу дела, Пётр покинул ход.</w:t>
      </w:r>
    </w:p>
    <w:p w:rsidR="005751BA" w:rsidRPr="005751BA" w:rsidRDefault="005751BA" w:rsidP="00F3302A">
      <w:r w:rsidRPr="005751BA">
        <w:t>Сторонники Петра среди стрельцов послали двух единомышленников в Преображенское. После донесения Пётр с небольшой свитой в тревоге поскакал в </w:t>
      </w:r>
      <w:r w:rsidRPr="009C18AF">
        <w:t>Троице-Сергиев монастырь</w:t>
      </w:r>
      <w:r w:rsidRPr="005751BA">
        <w:t>. Следс</w:t>
      </w:r>
      <w:r w:rsidRPr="005751BA">
        <w:t>т</w:t>
      </w:r>
      <w:r w:rsidRPr="005751BA">
        <w:t>вием пережитых ужасов стрелецких выступлений была болезнь Петра: при сильном волнении у него начинались конвульсивные движения лица. 8 августа в монастырь прибыли обе царицы, Наталья и Евдокия, вслед за ними пришли «потешные» полки с артиллерией. 16 августа от Петра пришла грамота, чтобы от всех стрелецких полков были присланы в Троице-Сергиев монастырь начальники и по 10 человек рядовых. Царевна Софья настрого запретила исполнять это повеление под страхом смертной казни, а царю Петру отправили грамоту с извещением, что никак нельзя исполнить его просьбу.</w:t>
      </w:r>
    </w:p>
    <w:p w:rsidR="005751BA" w:rsidRPr="005751BA" w:rsidRDefault="005751BA" w:rsidP="00F3302A">
      <w:r w:rsidRPr="005751BA">
        <w:t>27 августа пришла новая грамота царя Петра — идти всем полкам к Троице. Большая часть войск повиновалась законному царю, и царевне Софье пришлось признать поражение. Она сама отправилась в Троицкий монастырь, но в селе </w:t>
      </w:r>
      <w:r w:rsidRPr="009C18AF">
        <w:t>Воздвиженское</w:t>
      </w:r>
      <w:r w:rsidRPr="005751BA">
        <w:t> её встретили посланники Петра с приказом вернуться в Москву. Вскоре Софья была заключена в </w:t>
      </w:r>
      <w:r w:rsidRPr="009C18AF">
        <w:t>Новодевичий монастырь</w:t>
      </w:r>
      <w:r w:rsidRPr="005751BA">
        <w:t> под строгий присмотр.</w:t>
      </w:r>
    </w:p>
    <w:p w:rsidR="005751BA" w:rsidRPr="005751BA" w:rsidRDefault="005751BA" w:rsidP="00F3302A">
      <w:r w:rsidRPr="005751BA">
        <w:lastRenderedPageBreak/>
        <w:t>7 октября был схвачен и потом казнён </w:t>
      </w:r>
      <w:r w:rsidRPr="009C18AF">
        <w:t>Фёдор Шакловитый</w:t>
      </w:r>
      <w:r w:rsidRPr="005751BA">
        <w:t>. Старший брат, </w:t>
      </w:r>
      <w:r w:rsidRPr="009C18AF">
        <w:t>царь Иван</w:t>
      </w:r>
      <w:r w:rsidR="009C18AF">
        <w:t xml:space="preserve"> </w:t>
      </w:r>
      <w:r w:rsidRPr="005751BA">
        <w:t>(или И</w:t>
      </w:r>
      <w:r w:rsidRPr="005751BA">
        <w:t>о</w:t>
      </w:r>
      <w:r w:rsidRPr="005751BA">
        <w:t>анн), встретил Петра в </w:t>
      </w:r>
      <w:r w:rsidRPr="009C18AF">
        <w:t>Успенском соборе</w:t>
      </w:r>
      <w:r w:rsidRPr="005751BA">
        <w:t> и фактически отдал ему всю власть. С 1689 года он не принимал участия в правлении, хотя до самой смерти 29 января (</w:t>
      </w:r>
      <w:r w:rsidRPr="009C18AF">
        <w:t>8 февраля</w:t>
      </w:r>
      <w:r w:rsidRPr="005751BA">
        <w:t>) </w:t>
      </w:r>
      <w:r w:rsidRPr="009C18AF">
        <w:t>1696 год</w:t>
      </w:r>
      <w:r w:rsidRPr="005751BA">
        <w:t> номинально продолжал быть соцарём.</w:t>
      </w:r>
    </w:p>
    <w:p w:rsidR="005751BA" w:rsidRPr="005751BA" w:rsidRDefault="005751BA" w:rsidP="00F3302A">
      <w:r w:rsidRPr="005751BA">
        <w:t>После свержения царевны Софьи власть перешла в руки людей, сплотившихся вокруг цар</w:t>
      </w:r>
      <w:r w:rsidRPr="005751BA">
        <w:t>и</w:t>
      </w:r>
      <w:r w:rsidRPr="005751BA">
        <w:t>цы </w:t>
      </w:r>
      <w:r w:rsidRPr="009C18AF">
        <w:t>Натальи Кирилловны</w:t>
      </w:r>
      <w:r w:rsidRPr="005751BA">
        <w:t>. Она старалась приучать сына к государственному управлению, пор</w:t>
      </w:r>
      <w:r w:rsidRPr="005751BA">
        <w:t>у</w:t>
      </w:r>
      <w:r w:rsidRPr="005751BA">
        <w:t>чая ему частные дела, которые Петр находил скучными. Важнейшие решения (объявление во</w:t>
      </w:r>
      <w:r w:rsidRPr="005751BA">
        <w:t>й</w:t>
      </w:r>
      <w:r w:rsidRPr="005751BA">
        <w:t>ны, избрание Патриарха и т. п.) принимались без учёта мнения молодого царя. Это вело к ко</w:t>
      </w:r>
      <w:r w:rsidRPr="005751BA">
        <w:t>н</w:t>
      </w:r>
      <w:r w:rsidRPr="005751BA">
        <w:t>фликтам. К примеру, в начале 1692 г., обиженный на то, что вопреки его воле московское пр</w:t>
      </w:r>
      <w:r w:rsidRPr="005751BA">
        <w:t>а</w:t>
      </w:r>
      <w:r w:rsidRPr="005751BA">
        <w:t>вительство отказалось возобновлять войну с </w:t>
      </w:r>
      <w:r w:rsidRPr="009C18AF">
        <w:t>Османской империей</w:t>
      </w:r>
      <w:r w:rsidRPr="005751BA">
        <w:t>, царь не захотел возвр</w:t>
      </w:r>
      <w:r w:rsidRPr="005751BA">
        <w:t>а</w:t>
      </w:r>
      <w:r w:rsidRPr="005751BA">
        <w:t>щаться из </w:t>
      </w:r>
      <w:r w:rsidRPr="009C18AF">
        <w:t>Переяславля</w:t>
      </w:r>
      <w:r w:rsidRPr="005751BA">
        <w:t> для встречи персидского посла, а первые лица правительства Натальи Кирилловны (</w:t>
      </w:r>
      <w:r w:rsidRPr="009C18AF">
        <w:t>Л. К. Нарышкин</w:t>
      </w:r>
      <w:r w:rsidRPr="005751BA">
        <w:t> с </w:t>
      </w:r>
      <w:r w:rsidRPr="009C18AF">
        <w:t>Б. А. Голицыным</w:t>
      </w:r>
      <w:r w:rsidRPr="005751BA">
        <w:t xml:space="preserve">) были вынуждены лично ехать за ним. </w:t>
      </w:r>
    </w:p>
    <w:p w:rsidR="005751BA" w:rsidRDefault="005751BA" w:rsidP="00F3302A">
      <w:pPr>
        <w:pStyle w:val="2"/>
      </w:pPr>
      <w:bookmarkStart w:id="7" w:name="_Toc524691236"/>
      <w:r w:rsidRPr="005751BA">
        <w:t>Начало экспансии России. 1690—1699</w:t>
      </w:r>
      <w:bookmarkEnd w:id="7"/>
    </w:p>
    <w:p w:rsidR="00551E83" w:rsidRPr="00551E83" w:rsidRDefault="00551E83" w:rsidP="00F3302A"/>
    <w:p w:rsidR="005751BA" w:rsidRPr="005751BA" w:rsidRDefault="005751BA" w:rsidP="00F3302A">
      <w:r w:rsidRPr="005751BA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2540</wp:posOffset>
            </wp:positionV>
            <wp:extent cx="1903095" cy="3155315"/>
            <wp:effectExtent l="0" t="0" r="1905" b="6985"/>
            <wp:wrapSquare wrapText="bothSides"/>
            <wp:docPr id="36" name="Рисунок 36" descr="https://upload.wikimedia.org/wikipedia/commons/thumb/9/9b/Peter_I_by_Kneller.jpg/200px-Peter_I_by_Kneller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upload.wikimedia.org/wikipedia/commons/thumb/9/9b/Peter_I_by_Kneller.jpg/200px-Peter_I_by_Kneller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51BA" w:rsidRPr="005751BA" w:rsidRDefault="005751BA" w:rsidP="00F3302A">
      <w:r w:rsidRPr="005751BA">
        <w:t>26-летний Пётр I. Портрет кисти </w:t>
      </w:r>
      <w:r w:rsidRPr="009C18AF">
        <w:t>Кнеллера</w:t>
      </w:r>
      <w:r w:rsidRPr="005751BA">
        <w:t> был подарен Пе</w:t>
      </w:r>
      <w:r w:rsidRPr="005751BA">
        <w:t>т</w:t>
      </w:r>
      <w:r w:rsidRPr="005751BA">
        <w:t>ром в </w:t>
      </w:r>
      <w:hyperlink r:id="rId24" w:tooltip="1698" w:history="1">
        <w:r w:rsidRPr="005751BA">
          <w:rPr>
            <w:rStyle w:val="a3"/>
          </w:rPr>
          <w:t>1698</w:t>
        </w:r>
      </w:hyperlink>
      <w:r w:rsidRPr="005751BA">
        <w:t> английскому королю.</w:t>
      </w:r>
    </w:p>
    <w:p w:rsidR="005751BA" w:rsidRPr="005751BA" w:rsidRDefault="005751BA" w:rsidP="00F3302A">
      <w:pPr>
        <w:pStyle w:val="3"/>
      </w:pPr>
      <w:bookmarkStart w:id="8" w:name="_Toc524691237"/>
      <w:r w:rsidRPr="005751BA">
        <w:t>Азовские походы. 1695, 1696</w:t>
      </w:r>
      <w:bookmarkEnd w:id="8"/>
    </w:p>
    <w:p w:rsidR="005751BA" w:rsidRPr="005751BA" w:rsidRDefault="005751BA" w:rsidP="00F3302A">
      <w:r w:rsidRPr="005751BA">
        <w:t>Первый Азовский поход, начавшийся весной 1695 года, окончи</w:t>
      </w:r>
      <w:r w:rsidRPr="005751BA">
        <w:t>л</w:t>
      </w:r>
      <w:r w:rsidRPr="005751BA">
        <w:t>ся неудачно в сентябре того же года из-за отсутствия флота и неготовности русской армии действовать в отдалении от баз снабжения. Однако, уже осенью 1695 года началась подг</w:t>
      </w:r>
      <w:r w:rsidRPr="005751BA">
        <w:t>о</w:t>
      </w:r>
      <w:r w:rsidRPr="005751BA">
        <w:t>товка к новому походу. В </w:t>
      </w:r>
      <w:r w:rsidRPr="009C18AF">
        <w:t>Воронеже</w:t>
      </w:r>
      <w:r w:rsidRPr="005751BA">
        <w:t> развернулось строител</w:t>
      </w:r>
      <w:r w:rsidRPr="005751BA">
        <w:t>ь</w:t>
      </w:r>
      <w:r w:rsidRPr="005751BA">
        <w:t>ство гребной русской флотилии. За короткое время была п</w:t>
      </w:r>
      <w:r w:rsidRPr="005751BA">
        <w:t>о</w:t>
      </w:r>
      <w:r w:rsidRPr="005751BA">
        <w:t>строена флотилия из разных судов во главе с 36-пушечным к</w:t>
      </w:r>
      <w:r w:rsidRPr="005751BA">
        <w:t>о</w:t>
      </w:r>
      <w:r w:rsidRPr="005751BA">
        <w:t>раблём «Апостол Пётр». В мае 1696 года 40-тысячная русская армия под командованием генералиссимуса </w:t>
      </w:r>
      <w:r w:rsidRPr="009C18AF">
        <w:t>Шеина</w:t>
      </w:r>
      <w:r w:rsidRPr="005751BA">
        <w:t> вновь ос</w:t>
      </w:r>
      <w:r w:rsidRPr="005751BA">
        <w:t>а</w:t>
      </w:r>
      <w:r w:rsidRPr="005751BA">
        <w:t>дила Азов, только на этот раз русская флотилия блокировала крепость с моря. Пётр I принимал участие в осаде в звании капитана на галере. Не дожидаясь штурма, 19 (</w:t>
      </w:r>
      <w:r w:rsidRPr="009C18AF">
        <w:t>29</w:t>
      </w:r>
      <w:r w:rsidRPr="005751BA">
        <w:t>) июля </w:t>
      </w:r>
      <w:r w:rsidRPr="009C18AF">
        <w:t>1696</w:t>
      </w:r>
      <w:r w:rsidRPr="005751BA">
        <w:t> года крепость сдалась. Так был открыт первый выход России в южные моря.</w:t>
      </w:r>
    </w:p>
    <w:p w:rsidR="005751BA" w:rsidRPr="005751BA" w:rsidRDefault="005751BA" w:rsidP="00F3302A">
      <w:r w:rsidRPr="005751BA">
        <w:t>Результатом Азовских походов стал захват </w:t>
      </w:r>
      <w:r w:rsidRPr="009C18AF">
        <w:t>крепости Азов</w:t>
      </w:r>
      <w:r w:rsidRPr="005751BA">
        <w:t>, начало строительства по</w:t>
      </w:r>
      <w:r w:rsidRPr="005751BA">
        <w:t>р</w:t>
      </w:r>
      <w:r w:rsidRPr="005751BA">
        <w:t>та </w:t>
      </w:r>
      <w:r w:rsidRPr="009C18AF">
        <w:t>Таганрог</w:t>
      </w:r>
      <w:r w:rsidRPr="005751BA">
        <w:t>, возможность нападения на полуостров Крым с моря, что значительно обезоп</w:t>
      </w:r>
      <w:r w:rsidRPr="005751BA">
        <w:t>а</w:t>
      </w:r>
      <w:r w:rsidRPr="005751BA">
        <w:t>сило южные границы России. Однако получить выход к Чёрному морю через </w:t>
      </w:r>
      <w:r w:rsidRPr="009C18AF">
        <w:t>Керченский пр</w:t>
      </w:r>
      <w:r w:rsidRPr="009C18AF">
        <w:t>о</w:t>
      </w:r>
      <w:r w:rsidRPr="009C18AF">
        <w:t>лив</w:t>
      </w:r>
      <w:r w:rsidRPr="005751BA">
        <w:t> Петру не удалось: он остался под контролем Османской империи. Сил для войны с Турцией, как и полноценного морского флота, у России пока не было.</w:t>
      </w:r>
    </w:p>
    <w:p w:rsidR="005751BA" w:rsidRPr="005751BA" w:rsidRDefault="005751BA" w:rsidP="00F3302A">
      <w:r w:rsidRPr="005751BA">
        <w:t>Для финансирования строительства флота вводятся новые виды податей: землевладельцы были объединены в так называемые </w:t>
      </w:r>
      <w:r w:rsidRPr="009C18AF">
        <w:t>кумпанства</w:t>
      </w:r>
      <w:r w:rsidRPr="005751BA">
        <w:t> по 10 тыс. дворов, каждое из которых на свои деньги должно было построить корабль. В это время проявляются первые признаки недовол</w:t>
      </w:r>
      <w:r w:rsidRPr="005751BA">
        <w:t>ь</w:t>
      </w:r>
      <w:r w:rsidRPr="005751BA">
        <w:t>ства деятельностью Петра. Был раскрыт заговор </w:t>
      </w:r>
      <w:r w:rsidRPr="009C18AF">
        <w:t>Циклера</w:t>
      </w:r>
      <w:r w:rsidRPr="005751BA">
        <w:t>, пытавшегося организовать стр</w:t>
      </w:r>
      <w:r w:rsidRPr="005751BA">
        <w:t>е</w:t>
      </w:r>
      <w:r w:rsidRPr="005751BA">
        <w:t>лецкое восстание. Летом </w:t>
      </w:r>
      <w:r w:rsidRPr="009C18AF">
        <w:t>1699 года</w:t>
      </w:r>
      <w:r w:rsidRPr="005751BA">
        <w:t> первый большой русский </w:t>
      </w:r>
      <w:r w:rsidRPr="009C18AF">
        <w:t>корабль «Крепость»</w:t>
      </w:r>
      <w:r w:rsidRPr="005751BA">
        <w:t> (46-</w:t>
      </w:r>
      <w:r w:rsidRPr="005751BA">
        <w:lastRenderedPageBreak/>
        <w:t>пушечный) отвёз русского посла в </w:t>
      </w:r>
      <w:r w:rsidRPr="009C18AF">
        <w:t>Константинополь</w:t>
      </w:r>
      <w:r w:rsidRPr="005751BA">
        <w:t> для переговоров о мире. Само существ</w:t>
      </w:r>
      <w:r w:rsidRPr="005751BA">
        <w:t>о</w:t>
      </w:r>
      <w:r w:rsidRPr="005751BA">
        <w:t>вание такого корабля склонило султана к заключению мира в июле </w:t>
      </w:r>
      <w:r w:rsidRPr="009C18AF">
        <w:t>1700 года</w:t>
      </w:r>
      <w:r w:rsidRPr="005751BA">
        <w:t>, который ост</w:t>
      </w:r>
      <w:r w:rsidRPr="005751BA">
        <w:t>а</w:t>
      </w:r>
      <w:r w:rsidRPr="005751BA">
        <w:t>вил за Россией крепость Азов.</w:t>
      </w:r>
    </w:p>
    <w:p w:rsidR="005751BA" w:rsidRPr="005751BA" w:rsidRDefault="005751BA" w:rsidP="00F3302A">
      <w:r w:rsidRPr="005751BA">
        <w:t>При строительстве флота и реорганизации армии Пётр был вынужден опираться на ин</w:t>
      </w:r>
      <w:r w:rsidRPr="005751BA">
        <w:t>о</w:t>
      </w:r>
      <w:r w:rsidRPr="005751BA">
        <w:t>странных специалистов. Завершив Азовские походы, он решает отправить на обучение за гр</w:t>
      </w:r>
      <w:r w:rsidRPr="005751BA">
        <w:t>а</w:t>
      </w:r>
      <w:r w:rsidRPr="005751BA">
        <w:t xml:space="preserve">ницу </w:t>
      </w:r>
      <w:bookmarkStart w:id="9" w:name="_GoBack"/>
      <w:bookmarkEnd w:id="9"/>
      <w:r w:rsidRPr="005751BA">
        <w:t>молодых </w:t>
      </w:r>
      <w:r w:rsidRPr="009C18AF">
        <w:t>дворян</w:t>
      </w:r>
      <w:r w:rsidRPr="005751BA">
        <w:t>, а вскоре и сам отправл</w:t>
      </w:r>
      <w:r w:rsidRPr="005751BA">
        <w:t>я</w:t>
      </w:r>
      <w:r w:rsidRPr="005751BA">
        <w:t>ется в первое путешествие по </w:t>
      </w:r>
      <w:r w:rsidRPr="009C18AF">
        <w:t>Европе</w:t>
      </w:r>
      <w:r w:rsidRPr="005751BA">
        <w:t>.</w:t>
      </w:r>
    </w:p>
    <w:p w:rsidR="005751BA" w:rsidRPr="005751BA" w:rsidRDefault="005751BA" w:rsidP="00F3302A">
      <w:r w:rsidRPr="005751BA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-1905</wp:posOffset>
            </wp:positionV>
            <wp:extent cx="2817495" cy="1310005"/>
            <wp:effectExtent l="0" t="0" r="1905" b="4445"/>
            <wp:wrapSquare wrapText="bothSides"/>
            <wp:docPr id="35" name="Рисунок 35" descr="https://upload.wikimedia.org/wikipedia/commons/thumb/9/93/Peter_I_in_1697-98.jpg/296px-Peter_I_in_1697-98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upload.wikimedia.org/wikipedia/commons/thumb/9/93/Peter_I_in_1697-98.jpg/296px-Peter_I_in_1697-98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51BA" w:rsidRPr="005751BA" w:rsidRDefault="005751BA" w:rsidP="00F3302A">
      <w:r w:rsidRPr="005751BA">
        <w:t>Великое посольство по гравюре современника. Портрет Петра I в одежде голландск</w:t>
      </w:r>
      <w:r w:rsidRPr="005751BA">
        <w:t>о</w:t>
      </w:r>
      <w:r w:rsidRPr="005751BA">
        <w:t>го </w:t>
      </w:r>
      <w:r w:rsidRPr="009C18AF">
        <w:t>матроса</w:t>
      </w:r>
    </w:p>
    <w:p w:rsidR="002C41DF" w:rsidRDefault="002C41DF" w:rsidP="00F3302A"/>
    <w:sectPr w:rsidR="002C41DF" w:rsidSect="00F902A6">
      <w:headerReference w:type="default" r:id="rId27"/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Наталия" w:date="2018-09-21T09:46:00Z" w:initials="Н">
    <w:p w:rsidR="00F3302A" w:rsidRDefault="00F3302A">
      <w:pPr>
        <w:pStyle w:val="af2"/>
      </w:pPr>
      <w:r>
        <w:rPr>
          <w:rStyle w:val="af1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94B" w:rsidRDefault="005B494B" w:rsidP="00F3302A">
      <w:r>
        <w:separator/>
      </w:r>
    </w:p>
  </w:endnote>
  <w:endnote w:type="continuationSeparator" w:id="1">
    <w:p w:rsidR="005B494B" w:rsidRDefault="005B494B" w:rsidP="00F3302A">
      <w:r>
        <w:continuationSeparator/>
      </w:r>
    </w:p>
  </w:endnote>
  <w:endnote w:id="2">
    <w:p w:rsidR="0041223D" w:rsidRDefault="0041223D" w:rsidP="00F3302A">
      <w:pPr>
        <w:pStyle w:val="a7"/>
      </w:pPr>
      <w:r>
        <w:rPr>
          <w:rStyle w:val="a9"/>
        </w:rPr>
        <w:endnoteRef/>
      </w:r>
      <w:r w:rsidRPr="0041223D">
        <w:t xml:space="preserve"> Немецкая национальная библиотека, Берлинская государственная библиотека, Баварская государс</w:t>
      </w:r>
      <w:r w:rsidRPr="0041223D">
        <w:t>т</w:t>
      </w:r>
      <w:r w:rsidRPr="0041223D">
        <w:t>венная библиотека и др. Record #118592955 // Общий нормативный контроль (GND) — 2012—2016.</w:t>
      </w:r>
    </w:p>
  </w:endnote>
  <w:endnote w:id="3">
    <w:p w:rsidR="0041223D" w:rsidRDefault="0041223D" w:rsidP="00F3302A">
      <w:pPr>
        <w:pStyle w:val="a7"/>
      </w:pPr>
      <w:r>
        <w:rPr>
          <w:rStyle w:val="a9"/>
        </w:rPr>
        <w:endnoteRef/>
      </w:r>
      <w:r w:rsidRPr="0041223D">
        <w:t>Богословский М. М. Детство. Юность, Азовские походы // Пётр Великий: материалы для биографии / отв. ред. С. О. Шмидт. — М.: Наука, 2005. — Т. I. — С. 11. — 535 с. — 3000 экз. — ISBN 5-02-008816-1.</w:t>
      </w:r>
    </w:p>
  </w:endnote>
  <w:endnote w:id="4">
    <w:p w:rsidR="0041223D" w:rsidRDefault="0041223D" w:rsidP="00F3302A">
      <w:pPr>
        <w:pStyle w:val="a7"/>
      </w:pPr>
      <w:r>
        <w:rPr>
          <w:rStyle w:val="a9"/>
        </w:rPr>
        <w:endnoteRef/>
      </w:r>
      <w:r w:rsidRPr="0041223D">
        <w:t>Hughes, 1998, с. 1—2.</w:t>
      </w:r>
    </w:p>
  </w:endnote>
  <w:endnote w:id="5">
    <w:p w:rsidR="0041223D" w:rsidRDefault="0041223D" w:rsidP="00F3302A">
      <w:pPr>
        <w:pStyle w:val="a7"/>
      </w:pPr>
      <w:r>
        <w:rPr>
          <w:rStyle w:val="a9"/>
        </w:rPr>
        <w:endnoteRef/>
      </w:r>
      <w:r w:rsidRPr="0041223D">
        <w:t xml:space="preserve"> Вопрос о месте рождения Императора Петра Великого // Русский зритель Т. 1. 1828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0450811"/>
      <w:docPartObj>
        <w:docPartGallery w:val="Page Numbers (Bottom of Page)"/>
        <w:docPartUnique/>
      </w:docPartObj>
    </w:sdtPr>
    <w:sdtContent>
      <w:p w:rsidR="0041223D" w:rsidRDefault="00F902A6" w:rsidP="00F3302A">
        <w:pPr>
          <w:pStyle w:val="af"/>
        </w:pPr>
        <w:r>
          <w:fldChar w:fldCharType="begin"/>
        </w:r>
        <w:r w:rsidR="0041223D">
          <w:instrText>PAGE   \* MERGEFORMAT</w:instrText>
        </w:r>
        <w:r>
          <w:fldChar w:fldCharType="separate"/>
        </w:r>
        <w:r w:rsidR="00F3302A">
          <w:rPr>
            <w:noProof/>
          </w:rPr>
          <w:t>2</w:t>
        </w:r>
        <w:r>
          <w:fldChar w:fldCharType="end"/>
        </w:r>
      </w:p>
    </w:sdtContent>
  </w:sdt>
  <w:p w:rsidR="0041223D" w:rsidRDefault="0041223D" w:rsidP="00F3302A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94B" w:rsidRDefault="005B494B" w:rsidP="00F3302A">
      <w:r>
        <w:separator/>
      </w:r>
    </w:p>
  </w:footnote>
  <w:footnote w:type="continuationSeparator" w:id="1">
    <w:p w:rsidR="005B494B" w:rsidRDefault="005B494B" w:rsidP="00F330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1"/>
      <w:gridCol w:w="1194"/>
    </w:tblGrid>
    <w:tr w:rsidR="0041223D">
      <w:trPr>
        <w:trHeight w:val="288"/>
      </w:trPr>
      <w:tc>
        <w:tcPr>
          <w:tcW w:w="7765" w:type="dxa"/>
        </w:tcPr>
        <w:p w:rsidR="0041223D" w:rsidRDefault="00F902A6" w:rsidP="00F3302A">
          <w:pPr>
            <w:pStyle w:val="ad"/>
          </w:pPr>
          <w:sdt>
            <w:sdtPr>
              <w:alias w:val="Название"/>
              <w:id w:val="77761602"/>
              <w:placeholder>
                <w:docPart w:val="FEBAFDC371AF4636B838F588F85E4C7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41223D">
                <w:t>Биография Петра</w:t>
              </w:r>
            </w:sdtContent>
          </w:sdt>
          <w:r w:rsidR="0041223D" w:rsidRPr="0041223D">
            <w:t>I</w:t>
          </w:r>
        </w:p>
      </w:tc>
      <w:sdt>
        <w:sdtPr>
          <w:alias w:val="Год"/>
          <w:id w:val="77761609"/>
          <w:placeholder>
            <w:docPart w:val="E2C5A672F3334BCC998166D7C8330A9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ru-RU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41223D" w:rsidRDefault="0041223D" w:rsidP="00F3302A">
              <w:pPr>
                <w:pStyle w:val="ad"/>
              </w:pPr>
              <w:r>
                <w:t>2018</w:t>
              </w:r>
            </w:p>
          </w:tc>
        </w:sdtContent>
      </w:sdt>
    </w:tr>
  </w:tbl>
  <w:p w:rsidR="0041223D" w:rsidRDefault="0041223D" w:rsidP="00F3302A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B28E6"/>
    <w:multiLevelType w:val="multilevel"/>
    <w:tmpl w:val="6DE6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69045E"/>
    <w:multiLevelType w:val="multilevel"/>
    <w:tmpl w:val="618E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70308F"/>
    <w:multiLevelType w:val="multilevel"/>
    <w:tmpl w:val="541C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196154"/>
    <w:multiLevelType w:val="multilevel"/>
    <w:tmpl w:val="3AC0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66D3"/>
    <w:rsid w:val="00005220"/>
    <w:rsid w:val="00012BAA"/>
    <w:rsid w:val="002233C5"/>
    <w:rsid w:val="002C41DF"/>
    <w:rsid w:val="00360B08"/>
    <w:rsid w:val="0041223D"/>
    <w:rsid w:val="00551E83"/>
    <w:rsid w:val="00573854"/>
    <w:rsid w:val="005751BA"/>
    <w:rsid w:val="005B494B"/>
    <w:rsid w:val="00947AE1"/>
    <w:rsid w:val="009634E4"/>
    <w:rsid w:val="009C18AF"/>
    <w:rsid w:val="00AA66D3"/>
    <w:rsid w:val="00E40BE8"/>
    <w:rsid w:val="00F3302A"/>
    <w:rsid w:val="00F90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02A"/>
    <w:rPr>
      <w:i/>
      <w:iCs/>
    </w:rPr>
  </w:style>
  <w:style w:type="paragraph" w:styleId="1">
    <w:name w:val="heading 1"/>
    <w:basedOn w:val="a"/>
    <w:next w:val="a"/>
    <w:link w:val="10"/>
    <w:uiPriority w:val="9"/>
    <w:qFormat/>
    <w:rsid w:val="00575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5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5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751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751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00522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0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220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2233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3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33C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33C5"/>
    <w:pPr>
      <w:spacing w:after="100"/>
      <w:ind w:left="440"/>
    </w:pPr>
  </w:style>
  <w:style w:type="paragraph" w:styleId="a7">
    <w:name w:val="endnote text"/>
    <w:basedOn w:val="a"/>
    <w:link w:val="a8"/>
    <w:uiPriority w:val="99"/>
    <w:unhideWhenUsed/>
    <w:rsid w:val="002233C5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rsid w:val="002233C5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2233C5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2233C5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2233C5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2233C5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412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1223D"/>
  </w:style>
  <w:style w:type="paragraph" w:styleId="af">
    <w:name w:val="footer"/>
    <w:basedOn w:val="a"/>
    <w:link w:val="af0"/>
    <w:uiPriority w:val="99"/>
    <w:unhideWhenUsed/>
    <w:rsid w:val="00412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1223D"/>
  </w:style>
  <w:style w:type="character" w:styleId="af1">
    <w:name w:val="annotation reference"/>
    <w:basedOn w:val="a0"/>
    <w:uiPriority w:val="99"/>
    <w:semiHidden/>
    <w:unhideWhenUsed/>
    <w:rsid w:val="00F3302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3302A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F3302A"/>
    <w:rPr>
      <w:i/>
      <w:iCs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3302A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3302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5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5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751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751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00522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0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220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2233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3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33C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33C5"/>
    <w:pPr>
      <w:spacing w:after="100"/>
      <w:ind w:left="440"/>
    </w:pPr>
  </w:style>
  <w:style w:type="paragraph" w:styleId="a7">
    <w:name w:val="endnote text"/>
    <w:basedOn w:val="a"/>
    <w:link w:val="a8"/>
    <w:uiPriority w:val="99"/>
    <w:semiHidden/>
    <w:unhideWhenUsed/>
    <w:rsid w:val="002233C5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2233C5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2233C5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2233C5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2233C5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2233C5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412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1223D"/>
  </w:style>
  <w:style w:type="paragraph" w:styleId="af">
    <w:name w:val="footer"/>
    <w:basedOn w:val="a"/>
    <w:link w:val="af0"/>
    <w:uiPriority w:val="99"/>
    <w:unhideWhenUsed/>
    <w:rsid w:val="00412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122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974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2006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31114297">
          <w:blockQuote w:val="1"/>
          <w:marLeft w:val="1258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1277060722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93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592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53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126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131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0811615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465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996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2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269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67968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67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976166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70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1471291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13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3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04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920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34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2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033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41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72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03375592">
          <w:blockQuote w:val="1"/>
          <w:marLeft w:val="12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903">
          <w:blockQuote w:val="1"/>
          <w:marLeft w:val="12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693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217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29409073">
          <w:blockQuote w:val="1"/>
          <w:marLeft w:val="1258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914901152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871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00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70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492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54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0837528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61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995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5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6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6566159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0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1009226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698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9716816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7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95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6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  <w:div w:id="676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89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  <w:div w:id="1039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71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45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178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70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3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72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6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39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83098639">
          <w:blockQuote w:val="1"/>
          <w:marLeft w:val="12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163">
          <w:blockQuote w:val="1"/>
          <w:marLeft w:val="12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hyperlink" Target="https://commons.wikimedia.org/wiki/File:Petr_I_and_Ivan_V_coin.jpg?uselang=ru" TargetMode="External"/><Relationship Id="rId26" Type="http://schemas.openxmlformats.org/officeDocument/2006/relationships/image" Target="media/image7.jpeg"/><Relationship Id="rId3" Type="http://schemas.openxmlformats.org/officeDocument/2006/relationships/numbering" Target="numbering.xml"/><Relationship Id="rId21" Type="http://schemas.openxmlformats.org/officeDocument/2006/relationships/image" Target="media/image5.jpeg"/><Relationship Id="rId7" Type="http://schemas.openxmlformats.org/officeDocument/2006/relationships/footnotes" Target="footnotes.xml"/><Relationship Id="rId12" Type="http://schemas.openxmlformats.org/officeDocument/2006/relationships/hyperlink" Target="https://commons.wikimedia.org/wiki/File:Birth_of_Peter_the_Great.jpg?uselang=ru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commons.wikimedia.org/wiki/File:Peter_I_in_1697-98.jpg?uselang=r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mmons.wikimedia.org/wiki/File:Streltsy_mutiny_in_1682.jpg?uselang=ru" TargetMode="External"/><Relationship Id="rId20" Type="http://schemas.openxmlformats.org/officeDocument/2006/relationships/hyperlink" Target="https://commons.wikimedia.org/wiki/File:Sophia_Alekseyevna_of_Russia.jpg?uselang=ru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hyperlink" Target="https://ru.wikipedia.org/wiki/1698" TargetMode="External"/><Relationship Id="rId32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image" Target="media/image6.jpeg"/><Relationship Id="rId28" Type="http://schemas.openxmlformats.org/officeDocument/2006/relationships/footer" Target="footer1.xml"/><Relationship Id="rId10" Type="http://schemas.openxmlformats.org/officeDocument/2006/relationships/hyperlink" Target="https://ru.wikipedia.org/wiki/&#1042;&#1077;&#1083;&#1080;&#1082;&#1086;&#1077;_&#1087;&#1086;&#1089;&#1086;&#1083;&#1100;&#1089;&#1090;&#1074;&#1086;" TargetMode="External"/><Relationship Id="rId19" Type="http://schemas.openxmlformats.org/officeDocument/2006/relationships/image" Target="media/image4.jpe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ru.wikipedia.org/wiki/&#1056;&#1086;&#1084;&#1072;&#1085;&#1086;&#1074;&#1099;" TargetMode="External"/><Relationship Id="rId14" Type="http://schemas.openxmlformats.org/officeDocument/2006/relationships/hyperlink" Target="https://commons.wikimedia.org/wiki/File:Young_Peter_the_Great_parsuna.jpg?uselang=ru" TargetMode="External"/><Relationship Id="rId22" Type="http://schemas.openxmlformats.org/officeDocument/2006/relationships/hyperlink" Target="https://commons.wikimedia.org/wiki/File:Peter_I_by_Kneller.jpg?uselang=ru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BAFDC371AF4636B838F588F85E4C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EB893-9427-4576-8D65-4EFEDEFEE578}"/>
      </w:docPartPr>
      <w:docPartBody>
        <w:p w:rsidR="00E05C19" w:rsidRDefault="003746A2" w:rsidP="003746A2">
          <w:pPr>
            <w:pStyle w:val="FEBAFDC371AF4636B838F588F85E4C7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746A2"/>
    <w:rsid w:val="003746A2"/>
    <w:rsid w:val="00E05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C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FA03397FAC24E2285F57D1421039E63">
    <w:name w:val="2FA03397FAC24E2285F57D1421039E63"/>
    <w:rsid w:val="003746A2"/>
  </w:style>
  <w:style w:type="paragraph" w:customStyle="1" w:styleId="45DB9BFED92341B794EB0269B222B9F6">
    <w:name w:val="45DB9BFED92341B794EB0269B222B9F6"/>
    <w:rsid w:val="003746A2"/>
  </w:style>
  <w:style w:type="paragraph" w:customStyle="1" w:styleId="FEBAFDC371AF4636B838F588F85E4C73">
    <w:name w:val="FEBAFDC371AF4636B838F588F85E4C73"/>
    <w:rsid w:val="003746A2"/>
  </w:style>
  <w:style w:type="paragraph" w:customStyle="1" w:styleId="E2C5A672F3334BCC998166D7C8330A99">
    <w:name w:val="E2C5A672F3334BCC998166D7C8330A99"/>
    <w:rsid w:val="003746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8FAFFA-FBF3-4871-821F-3548B5C2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Биография Петра</vt:lpstr>
    </vt:vector>
  </TitlesOfParts>
  <Company/>
  <LinksUpToDate>false</LinksUpToDate>
  <CharactersWithSpaces>11434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Биография Петра</dc:title>
  <dc:creator>user</dc:creator>
  <cp:lastModifiedBy>Наталия</cp:lastModifiedBy>
  <cp:revision>2</cp:revision>
  <dcterms:created xsi:type="dcterms:W3CDTF">2018-09-21T05:50:00Z</dcterms:created>
  <dcterms:modified xsi:type="dcterms:W3CDTF">2018-09-21T05:50:00Z</dcterms:modified>
</cp:coreProperties>
</file>